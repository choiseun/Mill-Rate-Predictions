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6A24" w14:textId="77777777" w:rsidR="001A06C7" w:rsidRDefault="001A06C7">
      <w:pPr>
        <w:rPr>
          <w:ins w:id="0" w:author="Choi, Seung Woo" w:date="2023-12-04T19:58:00Z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62"/>
        <w:gridCol w:w="2353"/>
        <w:gridCol w:w="1980"/>
        <w:gridCol w:w="1609"/>
        <w:gridCol w:w="1609"/>
        <w:tblGridChange w:id="1">
          <w:tblGrid>
            <w:gridCol w:w="1662"/>
            <w:gridCol w:w="2353"/>
            <w:gridCol w:w="1980"/>
            <w:gridCol w:w="1609"/>
            <w:gridCol w:w="1609"/>
          </w:tblGrid>
        </w:tblGridChange>
      </w:tblGrid>
      <w:tr w:rsidR="00C64D63" w14:paraId="36A7DA92" w14:textId="77777777" w:rsidTr="00C6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47D407E" w14:textId="4CC4B73D" w:rsidR="00C64D63" w:rsidRPr="00C64D63" w:rsidRDefault="00C64D63" w:rsidP="001A06C7">
            <w:pPr>
              <w:jc w:val="center"/>
            </w:pPr>
            <w:r w:rsidRPr="00C64D63">
              <w:t>Model</w:t>
            </w:r>
          </w:p>
        </w:tc>
        <w:tc>
          <w:tcPr>
            <w:tcW w:w="2353" w:type="dxa"/>
          </w:tcPr>
          <w:p w14:paraId="141FE8BC" w14:textId="1153851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CV MSE</w:t>
            </w:r>
          </w:p>
        </w:tc>
        <w:tc>
          <w:tcPr>
            <w:tcW w:w="1980" w:type="dxa"/>
          </w:tcPr>
          <w:p w14:paraId="2730284D" w14:textId="6AB6D31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MSE</w:t>
            </w:r>
          </w:p>
        </w:tc>
        <w:tc>
          <w:tcPr>
            <w:tcW w:w="1609" w:type="dxa"/>
          </w:tcPr>
          <w:p w14:paraId="15772048" w14:textId="7D7D2701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CV R-squared</w:t>
            </w:r>
          </w:p>
        </w:tc>
        <w:tc>
          <w:tcPr>
            <w:tcW w:w="1609" w:type="dxa"/>
          </w:tcPr>
          <w:p w14:paraId="7D86C7B1" w14:textId="2B3E70B9" w:rsidR="00C64D63" w:rsidRPr="00C64D63" w:rsidRDefault="00C64D63" w:rsidP="001A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4D63">
              <w:t>R-squared</w:t>
            </w:r>
          </w:p>
        </w:tc>
      </w:tr>
      <w:tr w:rsidR="00C64D63" w14:paraId="1397451D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6078E3E3" w14:textId="237D59F5" w:rsidR="00C64D63" w:rsidRDefault="00C64D63">
            <w:pPr>
              <w:jc w:val="center"/>
              <w:pPrChange w:id="2" w:author="Choi, Seung Woo" w:date="2023-12-04T19:56:00Z">
                <w:pPr/>
              </w:pPrChange>
            </w:pPr>
            <w:r>
              <w:t>Null model</w:t>
            </w:r>
          </w:p>
        </w:tc>
        <w:tc>
          <w:tcPr>
            <w:tcW w:w="2353" w:type="dxa"/>
          </w:tcPr>
          <w:p w14:paraId="18CB54EF" w14:textId="1DD78F10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3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-</w:t>
            </w:r>
          </w:p>
        </w:tc>
        <w:tc>
          <w:tcPr>
            <w:tcW w:w="1980" w:type="dxa"/>
          </w:tcPr>
          <w:p w14:paraId="4B8603A7" w14:textId="1B04E3E9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4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121.559</w:t>
            </w:r>
          </w:p>
        </w:tc>
        <w:tc>
          <w:tcPr>
            <w:tcW w:w="1609" w:type="dxa"/>
          </w:tcPr>
          <w:p w14:paraId="1F4C2008" w14:textId="389B5BEA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9" w:type="dxa"/>
          </w:tcPr>
          <w:p w14:paraId="6F470BA9" w14:textId="495C3957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5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-2.737e-5</w:t>
            </w:r>
          </w:p>
        </w:tc>
      </w:tr>
      <w:tr w:rsidR="00C64D63" w14:paraId="3CD3ABDD" w14:textId="77777777" w:rsidTr="00C64D63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2D43209C" w14:textId="6FD3AA3B" w:rsidR="00C64D63" w:rsidRDefault="00C64D63">
            <w:pPr>
              <w:jc w:val="center"/>
              <w:pPrChange w:id="6" w:author="Choi, Seung Woo" w:date="2023-12-04T19:56:00Z">
                <w:pPr/>
              </w:pPrChange>
            </w:pPr>
            <w:r>
              <w:t>Multiple linear regression</w:t>
            </w:r>
          </w:p>
        </w:tc>
        <w:tc>
          <w:tcPr>
            <w:tcW w:w="2353" w:type="dxa"/>
          </w:tcPr>
          <w:p w14:paraId="0346C78F" w14:textId="46716673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113.098</w:t>
            </w:r>
          </w:p>
        </w:tc>
        <w:tc>
          <w:tcPr>
            <w:tcW w:w="1980" w:type="dxa"/>
          </w:tcPr>
          <w:p w14:paraId="4D6265FB" w14:textId="1D488EC0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8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112.814</w:t>
            </w:r>
          </w:p>
        </w:tc>
        <w:tc>
          <w:tcPr>
            <w:tcW w:w="1609" w:type="dxa"/>
          </w:tcPr>
          <w:p w14:paraId="26A58448" w14:textId="4E309EE3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  <w:r>
              <w:t>35</w:t>
            </w:r>
          </w:p>
        </w:tc>
        <w:tc>
          <w:tcPr>
            <w:tcW w:w="1609" w:type="dxa"/>
          </w:tcPr>
          <w:p w14:paraId="52EF2E65" w14:textId="6C4CBB7C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9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0.0719</w:t>
            </w:r>
          </w:p>
        </w:tc>
      </w:tr>
      <w:tr w:rsidR="00C64D63" w14:paraId="5956DA3D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F750897" w14:textId="250C3B7D" w:rsidR="00C64D63" w:rsidRDefault="00C64D63">
            <w:pPr>
              <w:jc w:val="center"/>
              <w:pPrChange w:id="10" w:author="Choi, Seung Woo" w:date="2023-12-04T19:56:00Z">
                <w:pPr/>
              </w:pPrChange>
            </w:pPr>
            <w:r>
              <w:t>Random forest</w:t>
            </w:r>
          </w:p>
        </w:tc>
        <w:tc>
          <w:tcPr>
            <w:tcW w:w="2353" w:type="dxa"/>
          </w:tcPr>
          <w:p w14:paraId="67D75162" w14:textId="003101DC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1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0.346</w:t>
            </w:r>
          </w:p>
        </w:tc>
        <w:tc>
          <w:tcPr>
            <w:tcW w:w="1980" w:type="dxa"/>
          </w:tcPr>
          <w:p w14:paraId="4A5A1636" w14:textId="3BFEF849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2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0.713</w:t>
            </w:r>
          </w:p>
        </w:tc>
        <w:tc>
          <w:tcPr>
            <w:tcW w:w="1609" w:type="dxa"/>
          </w:tcPr>
          <w:p w14:paraId="7A920CBF" w14:textId="6BCCEE6A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609" w:type="dxa"/>
          </w:tcPr>
          <w:p w14:paraId="7D12E7E3" w14:textId="2D171753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3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0.994</w:t>
            </w:r>
          </w:p>
        </w:tc>
      </w:tr>
      <w:tr w:rsidR="00C64D63" w14:paraId="60758270" w14:textId="77777777" w:rsidTr="00C64D63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3FF29DA" w14:textId="1F468FBA" w:rsidR="00C64D63" w:rsidRDefault="00C64D63">
            <w:pPr>
              <w:jc w:val="center"/>
              <w:pPrChange w:id="14" w:author="Choi, Seung Woo" w:date="2023-12-04T19:56:00Z">
                <w:pPr/>
              </w:pPrChange>
            </w:pPr>
            <w:r>
              <w:t>Multi-layer perceptron regressor</w:t>
            </w:r>
          </w:p>
        </w:tc>
        <w:tc>
          <w:tcPr>
            <w:tcW w:w="2353" w:type="dxa"/>
          </w:tcPr>
          <w:p w14:paraId="1EF58C47" w14:textId="07FE9F02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5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5.925e8</w:t>
            </w:r>
          </w:p>
        </w:tc>
        <w:tc>
          <w:tcPr>
            <w:tcW w:w="1980" w:type="dxa"/>
          </w:tcPr>
          <w:p w14:paraId="4D1351D7" w14:textId="76C1F4F7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6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8.644e6</w:t>
            </w:r>
          </w:p>
        </w:tc>
        <w:tc>
          <w:tcPr>
            <w:tcW w:w="1609" w:type="dxa"/>
          </w:tcPr>
          <w:p w14:paraId="29698CC8" w14:textId="0BE299EC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-1.172e7</w:t>
            </w:r>
          </w:p>
        </w:tc>
        <w:tc>
          <w:tcPr>
            <w:tcW w:w="1609" w:type="dxa"/>
          </w:tcPr>
          <w:p w14:paraId="79377AF8" w14:textId="0DB23FDE" w:rsidR="00C64D63" w:rsidRDefault="00C64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17" w:author="Choi, Seung Woo" w:date="2023-12-04T19:5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-7.111e4</w:t>
            </w:r>
          </w:p>
        </w:tc>
      </w:tr>
      <w:tr w:rsidR="00C64D63" w14:paraId="70721D0F" w14:textId="77777777" w:rsidTr="00C64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719F6C1" w14:textId="306B1C37" w:rsidR="00C64D63" w:rsidRDefault="00C64D63">
            <w:pPr>
              <w:jc w:val="center"/>
              <w:pPrChange w:id="18" w:author="Choi, Seung Woo" w:date="2023-12-04T19:56:00Z">
                <w:pPr/>
              </w:pPrChange>
            </w:pPr>
            <w:r>
              <w:t>K-nearest neighbor</w:t>
            </w:r>
          </w:p>
        </w:tc>
        <w:tc>
          <w:tcPr>
            <w:tcW w:w="2353" w:type="dxa"/>
          </w:tcPr>
          <w:p w14:paraId="5A1C0B73" w14:textId="1B6FF3F0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9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89.415</w:t>
            </w:r>
          </w:p>
        </w:tc>
        <w:tc>
          <w:tcPr>
            <w:tcW w:w="1980" w:type="dxa"/>
          </w:tcPr>
          <w:p w14:paraId="00F0239B" w14:textId="6364924D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0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12.388</w:t>
            </w:r>
          </w:p>
        </w:tc>
        <w:tc>
          <w:tcPr>
            <w:tcW w:w="1609" w:type="dxa"/>
          </w:tcPr>
          <w:p w14:paraId="3540DBE9" w14:textId="28268362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0.259</w:t>
            </w:r>
          </w:p>
        </w:tc>
        <w:tc>
          <w:tcPr>
            <w:tcW w:w="1609" w:type="dxa"/>
          </w:tcPr>
          <w:p w14:paraId="1792A935" w14:textId="7E51C922" w:rsidR="00C64D63" w:rsidRDefault="00C64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1" w:author="Choi, Seung Woo" w:date="2023-12-04T19:56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0.898</w:t>
            </w:r>
          </w:p>
        </w:tc>
      </w:tr>
    </w:tbl>
    <w:p w14:paraId="0A114526" w14:textId="77777777" w:rsidR="00DD6A22" w:rsidRDefault="00DD6A22"/>
    <w:sectPr w:rsidR="00DD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oi, Seung Woo">
    <w15:presenceInfo w15:providerId="AD" w15:userId="S::schoi361@gatech.edu::757dac3c-a730-4ed4-b1d8-3eff94632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C7"/>
    <w:rsid w:val="001A06C7"/>
    <w:rsid w:val="00C64D63"/>
    <w:rsid w:val="00DD6A22"/>
    <w:rsid w:val="00D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879C1"/>
  <w15:chartTrackingRefBased/>
  <w15:docId w15:val="{D01C2828-F780-9248-9DB3-D1C76D03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A06C7"/>
  </w:style>
  <w:style w:type="table" w:styleId="GridTable4-Accent1">
    <w:name w:val="Grid Table 4 Accent 1"/>
    <w:basedOn w:val="TableNormal"/>
    <w:uiPriority w:val="49"/>
    <w:rsid w:val="001A06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Seung Woo</dc:creator>
  <cp:keywords/>
  <dc:description/>
  <cp:lastModifiedBy>Choi, Seung Woo</cp:lastModifiedBy>
  <cp:revision>2</cp:revision>
  <dcterms:created xsi:type="dcterms:W3CDTF">2023-12-05T00:50:00Z</dcterms:created>
  <dcterms:modified xsi:type="dcterms:W3CDTF">2023-12-05T01:19:00Z</dcterms:modified>
</cp:coreProperties>
</file>